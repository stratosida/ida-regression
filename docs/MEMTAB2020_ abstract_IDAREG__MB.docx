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766E" w14:textId="48EDF758" w:rsidR="00872293" w:rsidRPr="000F4C40" w:rsidRDefault="001A1691" w:rsidP="000F4C40">
      <w:pPr>
        <w:pStyle w:val="Title"/>
      </w:pPr>
      <w:bookmarkStart w:id="0" w:name="_GoBack"/>
      <w:bookmarkEnd w:id="0"/>
      <w:r w:rsidRPr="00B571A6">
        <w:t>Only fools rush in</w:t>
      </w:r>
      <w:r w:rsidR="00925A52">
        <w:t>!</w:t>
      </w:r>
      <w:r w:rsidRPr="00B571A6">
        <w:t xml:space="preserve"> – initial data analysis is required for developing </w:t>
      </w:r>
      <w:r>
        <w:t xml:space="preserve">and </w:t>
      </w:r>
      <w:r w:rsidRPr="00B571A6">
        <w:t>validating prediction model</w:t>
      </w:r>
      <w:r>
        <w:t>s</w:t>
      </w:r>
    </w:p>
    <w:p w14:paraId="54FA1A40" w14:textId="04D019B7" w:rsidR="00872293" w:rsidRPr="001A1691" w:rsidRDefault="001A1691" w:rsidP="000F4C40">
      <w:pPr>
        <w:pStyle w:val="NormalCentered"/>
        <w:rPr>
          <w:lang w:val="de-AT"/>
        </w:rPr>
      </w:pPr>
      <w:r w:rsidRPr="001A1691">
        <w:rPr>
          <w:rStyle w:val="Underline"/>
          <w:lang w:val="de-AT"/>
        </w:rPr>
        <w:t>Georg Heinze</w:t>
      </w:r>
      <w:r w:rsidR="00872293" w:rsidRPr="009D5E3A">
        <w:rPr>
          <w:rStyle w:val="Superscript"/>
        </w:rPr>
        <w:t>1</w:t>
      </w:r>
      <w:r w:rsidR="00872293" w:rsidRPr="001A1691">
        <w:rPr>
          <w:lang w:val="de-AT"/>
        </w:rPr>
        <w:t xml:space="preserve">, </w:t>
      </w:r>
      <w:r w:rsidRPr="001A1691">
        <w:rPr>
          <w:lang w:val="de-AT"/>
        </w:rPr>
        <w:t>Mark Baillie</w:t>
      </w:r>
      <w:r w:rsidR="00872293" w:rsidRPr="000F4C40">
        <w:rPr>
          <w:rStyle w:val="Superscript"/>
        </w:rPr>
        <w:t>2</w:t>
      </w:r>
      <w:r w:rsidRPr="001A1691">
        <w:rPr>
          <w:lang w:val="de-AT"/>
        </w:rPr>
        <w:t>, Marianne Huebner</w:t>
      </w:r>
      <w:r>
        <w:rPr>
          <w:rStyle w:val="Superscript"/>
        </w:rPr>
        <w:t>3</w:t>
      </w:r>
    </w:p>
    <w:p w14:paraId="19CDDD3F" w14:textId="77777777" w:rsidR="00872293" w:rsidRPr="001A1691" w:rsidRDefault="00872293" w:rsidP="000F4C40">
      <w:pPr>
        <w:rPr>
          <w:lang w:val="de-AT"/>
        </w:rPr>
      </w:pPr>
    </w:p>
    <w:p w14:paraId="09AD851E" w14:textId="35DD4EA8" w:rsidR="00872293" w:rsidRPr="008855CA" w:rsidRDefault="00872293" w:rsidP="009D5E3A">
      <w:pPr>
        <w:pStyle w:val="NormalCenteredItalic"/>
      </w:pPr>
      <w:r w:rsidRPr="00540360">
        <w:rPr>
          <w:rStyle w:val="Superscript"/>
        </w:rPr>
        <w:t>1</w:t>
      </w:r>
      <w:r w:rsidRPr="008855CA">
        <w:t>A</w:t>
      </w:r>
      <w:r w:rsidR="001A1691">
        <w:t>Medical University of Vienna, CeMSIIS - Section for Clinical Biometrics, Prognosis research group; Spitalgasse 23, 1090 Vienna, Austria</w:t>
      </w:r>
    </w:p>
    <w:p w14:paraId="004E9FC3" w14:textId="2E36BD96" w:rsidR="004A7DDC" w:rsidRDefault="00872293" w:rsidP="004A7DDC">
      <w:pPr>
        <w:pStyle w:val="NormalCenteredItalic"/>
      </w:pPr>
      <w:r w:rsidRPr="00540360">
        <w:rPr>
          <w:rStyle w:val="Superscript"/>
        </w:rPr>
        <w:t>2</w:t>
      </w:r>
      <w:ins w:id="1" w:author="Baillie, Mark" w:date="2020-02-03T13:13:00Z">
        <w:r w:rsidR="00537039" w:rsidRPr="00537039">
          <w:t>Biostatistical Sciences and Pharmacometrics, Novartis Pharma AG, Basel, Switzerland</w:t>
        </w:r>
      </w:ins>
      <w:del w:id="2" w:author="Baillie, Mark" w:date="2020-02-03T13:13:00Z">
        <w:r w:rsidR="004A7DDC" w:rsidDel="00537039">
          <w:delText>... please complete ...</w:delText>
        </w:r>
        <w:r w:rsidRPr="008855CA" w:rsidDel="00537039">
          <w:delText>.</w:delText>
        </w:r>
      </w:del>
    </w:p>
    <w:p w14:paraId="1F55C25A" w14:textId="27CAC24E" w:rsidR="004A7DDC" w:rsidRPr="004A7DDC" w:rsidRDefault="004A7DDC" w:rsidP="004A7DDC">
      <w:pPr>
        <w:pStyle w:val="NormalCenteredItalic"/>
      </w:pPr>
      <w:r>
        <w:rPr>
          <w:rStyle w:val="Superscript"/>
        </w:rPr>
        <w:t>3</w:t>
      </w:r>
      <w:r w:rsidRPr="004A7DDC">
        <w:t>... please complete ....</w:t>
      </w:r>
    </w:p>
    <w:p w14:paraId="60D89176" w14:textId="2CDCF433" w:rsidR="00872293" w:rsidRPr="008855CA" w:rsidRDefault="00872293" w:rsidP="009D5E3A">
      <w:pPr>
        <w:pStyle w:val="NormalCenteredItalic"/>
      </w:pPr>
    </w:p>
    <w:p w14:paraId="6F51333B" w14:textId="77777777" w:rsidR="0081167F" w:rsidRDefault="0081167F" w:rsidP="000F4C40"/>
    <w:p w14:paraId="26AEEA0D" w14:textId="77777777" w:rsidR="004A7DDC" w:rsidRDefault="004A7DDC" w:rsidP="000F4C40"/>
    <w:p w14:paraId="061F4F50" w14:textId="66A5377B" w:rsidR="001A1691" w:rsidRDefault="001A1691" w:rsidP="000F4C40">
      <w:r>
        <w:t xml:space="preserve">Background: In the age of personalized medicine, prediction models are becoming increasingly popular for risk stratification and informed treatment decisions. Accessibility of large routine data collections and observational cohorts facilitates the validation of existing prediction models and the development of new ones. </w:t>
      </w:r>
    </w:p>
    <w:p w14:paraId="799D3CC0" w14:textId="016F526B" w:rsidR="001A1691" w:rsidRDefault="001A1691" w:rsidP="000F4C40">
      <w:r>
        <w:t>Aims: to define necessary steps and to stress the importance of initial data analysis before running regression analysis (IDA-REG), assuming that a data set has already passed an initial data cleaning stage.</w:t>
      </w:r>
    </w:p>
    <w:p w14:paraId="01F4940C" w14:textId="37B2C254" w:rsidR="001A1691" w:rsidRDefault="001A1691" w:rsidP="000F4C40">
      <w:r>
        <w:t xml:space="preserve">Methods: </w:t>
      </w:r>
      <w:r w:rsidR="00B86F59">
        <w:t>Following a conceptional framework for IDA</w:t>
      </w:r>
      <w:r w:rsidR="00B86F59" w:rsidRPr="007722B1">
        <w:rPr>
          <w:rStyle w:val="Superscript"/>
        </w:rPr>
        <w:t>[1]</w:t>
      </w:r>
      <w:r w:rsidR="00B86F59">
        <w:t>, w</w:t>
      </w:r>
      <w:r>
        <w:t>e describe 3 mandatory and 3 optional steps of IDA-REG.</w:t>
      </w:r>
    </w:p>
    <w:p w14:paraId="1CCDD7F6" w14:textId="0F313ED8" w:rsidR="001A1691" w:rsidRDefault="001A1691" w:rsidP="000F4C40">
      <w:r>
        <w:t>Results: IDA-REG focuses on informing an analyst about features in the data that should be known to the data analyst in order to a) properly interpret results of an analysis, b) make decisions on how to present the results of an analysis, and c) adapt the statistical analysis plan to avoid analysis errors. Mandatory steps include summaries of univariate distributions of predictors and outcome variable, summaries of bi- and trivariate distributions of predictors, and summaries of patterns of missing values. Optional steps include investigation of measurement error, investigation of levels of measurement (hierarchies), and exploring unsupervised possibilities to reduce dimensionality of regression models.</w:t>
      </w:r>
      <w:r w:rsidR="00925A52">
        <w:t xml:space="preserve"> </w:t>
      </w:r>
      <w:r w:rsidR="00B86F59">
        <w:t>The evaluation of a</w:t>
      </w:r>
      <w:r w:rsidR="00925A52">
        <w:t>ssociation</w:t>
      </w:r>
      <w:r w:rsidR="00B86F59">
        <w:t>s</w:t>
      </w:r>
      <w:r w:rsidR="00925A52">
        <w:t xml:space="preserve"> of predictors with the outcome is explicitly not part of </w:t>
      </w:r>
      <w:r w:rsidR="00B86F59">
        <w:t xml:space="preserve">an </w:t>
      </w:r>
      <w:r w:rsidR="00925A52">
        <w:t>IDA-REG.</w:t>
      </w:r>
      <w:r w:rsidR="00B86F59">
        <w:t xml:space="preserve"> We exemplify IDA-REG by means of simulated and real data.</w:t>
      </w:r>
    </w:p>
    <w:p w14:paraId="590C2AEE" w14:textId="2C450367" w:rsidR="00925A52" w:rsidRPr="000F4C40" w:rsidRDefault="001A1691" w:rsidP="00925A52">
      <w:r>
        <w:t xml:space="preserve">Conclusions: </w:t>
      </w:r>
      <w:r w:rsidR="00925A52">
        <w:t>Appropriate graphical and analytical tools enable a researcher to perform IDA-REG in order to avoid misinterpretation, poor presentation and analysis errors. These necessary preparations are too often forgotten by unexperienced data analysts.</w:t>
      </w:r>
      <w:r w:rsidR="00B86F59">
        <w:t xml:space="preserve"> (253</w:t>
      </w:r>
      <w:r w:rsidR="00925A52">
        <w:t xml:space="preserve"> &lt; 300 words)</w:t>
      </w:r>
    </w:p>
    <w:p w14:paraId="4AE7A12E" w14:textId="7C79BE1F" w:rsidR="00872293" w:rsidRPr="000F4C40" w:rsidRDefault="00872293" w:rsidP="000F4C40">
      <w:pPr>
        <w:pStyle w:val="Normal8pt"/>
      </w:pPr>
    </w:p>
    <w:p w14:paraId="331F49DD" w14:textId="77777777" w:rsidR="00872293" w:rsidRDefault="00872293" w:rsidP="000F4C40"/>
    <w:p w14:paraId="0E5EE791" w14:textId="77777777" w:rsidR="00647132" w:rsidRDefault="00647132" w:rsidP="000F4C40"/>
    <w:p w14:paraId="69E65AB9" w14:textId="77777777" w:rsidR="00647132" w:rsidRPr="000D370D" w:rsidRDefault="00647132" w:rsidP="000D370D">
      <w:pPr>
        <w:rPr>
          <w:rStyle w:val="Strong"/>
        </w:rPr>
      </w:pPr>
      <w:r w:rsidRPr="000D370D">
        <w:rPr>
          <w:rStyle w:val="Strong"/>
        </w:rPr>
        <w:t>Keywords</w:t>
      </w:r>
    </w:p>
    <w:p w14:paraId="45335C20" w14:textId="0EBA3577" w:rsidR="00647132" w:rsidRPr="00E80DF6" w:rsidRDefault="0006528C" w:rsidP="000D370D">
      <w:r>
        <w:t>Prediction</w:t>
      </w:r>
      <w:r w:rsidR="00647132">
        <w:t xml:space="preserve">, </w:t>
      </w:r>
      <w:r>
        <w:t>model</w:t>
      </w:r>
      <w:r w:rsidR="00647132">
        <w:t xml:space="preserve">, </w:t>
      </w:r>
      <w:r w:rsidR="00B86F59">
        <w:t>data screening</w:t>
      </w:r>
    </w:p>
    <w:p w14:paraId="5E620733" w14:textId="77777777" w:rsidR="00647132" w:rsidRDefault="00647132" w:rsidP="000D370D"/>
    <w:p w14:paraId="71BB059E" w14:textId="77777777" w:rsidR="00647132" w:rsidRPr="000D370D" w:rsidRDefault="00647132" w:rsidP="000D370D">
      <w:pPr>
        <w:rPr>
          <w:rStyle w:val="Strong"/>
        </w:rPr>
      </w:pPr>
      <w:r w:rsidRPr="000D370D">
        <w:rPr>
          <w:rStyle w:val="Strong"/>
        </w:rPr>
        <w:t>References</w:t>
      </w:r>
    </w:p>
    <w:p w14:paraId="2ED3734A" w14:textId="6C4D5FC4" w:rsidR="00647132" w:rsidRDefault="00647132" w:rsidP="000D370D">
      <w:r w:rsidRPr="007722B1">
        <w:rPr>
          <w:rStyle w:val="Superscript"/>
        </w:rPr>
        <w:t>[1]</w:t>
      </w:r>
      <w:r>
        <w:rPr>
          <w:rStyle w:val="Superscript"/>
        </w:rPr>
        <w:t xml:space="preserve">  </w:t>
      </w:r>
      <w:r w:rsidR="00B86F59" w:rsidRPr="00B86F59">
        <w:t>Huebner M, le Cessie S, Schmidt C, Vach W on behalf of the Topic Group “Initial Data Analysis” of the STRATOS Initiative: A Contemporary Conceptual Framework for Initial Data Analysis. Observational Studies 4 (2018):171-192.</w:t>
      </w:r>
    </w:p>
    <w:sectPr w:rsidR="00647132" w:rsidSect="00872293">
      <w:pgSz w:w="11906" w:h="16838" w:code="9"/>
      <w:pgMar w:top="1701" w:right="1304" w:bottom="1701" w:left="130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45BFF" w14:textId="77777777" w:rsidR="000D6792" w:rsidRDefault="000D6792" w:rsidP="00537039">
      <w:r>
        <w:separator/>
      </w:r>
    </w:p>
  </w:endnote>
  <w:endnote w:type="continuationSeparator" w:id="0">
    <w:p w14:paraId="3D70A367" w14:textId="77777777" w:rsidR="000D6792" w:rsidRDefault="000D6792" w:rsidP="00537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2DDCA" w14:textId="77777777" w:rsidR="000D6792" w:rsidRDefault="000D6792" w:rsidP="00537039">
      <w:r>
        <w:separator/>
      </w:r>
    </w:p>
  </w:footnote>
  <w:footnote w:type="continuationSeparator" w:id="0">
    <w:p w14:paraId="54970211" w14:textId="77777777" w:rsidR="000D6792" w:rsidRDefault="000D6792" w:rsidP="0053703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illie, Mark">
    <w15:presenceInfo w15:providerId="AD" w15:userId="S-1-5-21-329068152-854245398-839522115-12983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activeWritingStyle w:appName="MSWord" w:lang="fr-BE" w:vendorID="64" w:dllVersion="6" w:nlCheck="1" w:checkStyle="0"/>
  <w:trackRevisions/>
  <w:documentProtection w:formatting="1" w:enforcement="1" w:cryptProviderType="rsaAES" w:cryptAlgorithmClass="hash" w:cryptAlgorithmType="typeAny" w:cryptAlgorithmSid="14" w:cryptSpinCount="100000" w:hash="gB59NPRMFx3KccrSHe88iI/caevNbItBVixuoELx6px3jzJX0hm+GfGio+bR6bJlcjfvvGAR4y0CqZiCYy5dtQ==" w:salt="F9O/77aqMIMfCoAf5Yywp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293"/>
    <w:rsid w:val="00037225"/>
    <w:rsid w:val="00061B3B"/>
    <w:rsid w:val="0006528C"/>
    <w:rsid w:val="000D370D"/>
    <w:rsid w:val="000D6792"/>
    <w:rsid w:val="000E1891"/>
    <w:rsid w:val="000F4C40"/>
    <w:rsid w:val="0013096B"/>
    <w:rsid w:val="001A1691"/>
    <w:rsid w:val="00223AEE"/>
    <w:rsid w:val="0023219F"/>
    <w:rsid w:val="00282692"/>
    <w:rsid w:val="003D0C0B"/>
    <w:rsid w:val="00494445"/>
    <w:rsid w:val="004A7DDC"/>
    <w:rsid w:val="004B2D13"/>
    <w:rsid w:val="0052602C"/>
    <w:rsid w:val="00537039"/>
    <w:rsid w:val="0056260E"/>
    <w:rsid w:val="005B73FA"/>
    <w:rsid w:val="00647132"/>
    <w:rsid w:val="006610AB"/>
    <w:rsid w:val="00787FD0"/>
    <w:rsid w:val="007D2CA7"/>
    <w:rsid w:val="0081167F"/>
    <w:rsid w:val="00816FF2"/>
    <w:rsid w:val="00872293"/>
    <w:rsid w:val="008B7250"/>
    <w:rsid w:val="00925A52"/>
    <w:rsid w:val="009A3394"/>
    <w:rsid w:val="009D5E3A"/>
    <w:rsid w:val="00B43BFC"/>
    <w:rsid w:val="00B86F59"/>
    <w:rsid w:val="00BA43D5"/>
    <w:rsid w:val="00C45553"/>
    <w:rsid w:val="00C82986"/>
    <w:rsid w:val="00D022E9"/>
    <w:rsid w:val="00DA0731"/>
    <w:rsid w:val="00DB1779"/>
    <w:rsid w:val="00E222B1"/>
    <w:rsid w:val="00E841A9"/>
    <w:rsid w:val="00ED474C"/>
    <w:rsid w:val="00F045C0"/>
    <w:rsid w:val="00F644CD"/>
    <w:rsid w:val="00FA67E3"/>
    <w:rsid w:val="00FA6932"/>
    <w:rsid w:val="00FD08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FA336"/>
  <w15:chartTrackingRefBased/>
  <w15:docId w15:val="{4B65AE73-0E26-45F3-89F1-BBD03E2C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C40"/>
    <w:pPr>
      <w:spacing w:after="0" w:line="240" w:lineRule="auto"/>
      <w:jc w:val="both"/>
    </w:pPr>
    <w:rPr>
      <w:rFonts w:ascii="Arial" w:eastAsia="Times New Roman" w:hAnsi="Arial" w:cs="Angsana New"/>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72293"/>
    <w:rPr>
      <w:i/>
      <w:iCs/>
    </w:rPr>
  </w:style>
  <w:style w:type="paragraph" w:styleId="Title">
    <w:name w:val="Title"/>
    <w:basedOn w:val="Normal"/>
    <w:next w:val="Normal"/>
    <w:link w:val="TitleChar"/>
    <w:qFormat/>
    <w:rsid w:val="000F4C40"/>
    <w:pPr>
      <w:contextualSpacing/>
      <w:jc w:val="center"/>
    </w:pPr>
    <w:rPr>
      <w:rFonts w:eastAsiaTheme="majorEastAsia" w:cstheme="majorBidi"/>
      <w:b/>
      <w:spacing w:val="-10"/>
      <w:kern w:val="28"/>
      <w:sz w:val="22"/>
      <w:szCs w:val="22"/>
    </w:rPr>
  </w:style>
  <w:style w:type="character" w:customStyle="1" w:styleId="TitleChar">
    <w:name w:val="Title Char"/>
    <w:basedOn w:val="DefaultParagraphFont"/>
    <w:link w:val="Title"/>
    <w:rsid w:val="000F4C40"/>
    <w:rPr>
      <w:rFonts w:ascii="Arial" w:eastAsiaTheme="majorEastAsia" w:hAnsi="Arial" w:cstheme="majorBidi"/>
      <w:b/>
      <w:spacing w:val="-10"/>
      <w:kern w:val="28"/>
      <w:lang w:val="en-US"/>
    </w:rPr>
  </w:style>
  <w:style w:type="paragraph" w:customStyle="1" w:styleId="NormalCentered">
    <w:name w:val="NormalCentered"/>
    <w:basedOn w:val="Normal"/>
    <w:qFormat/>
    <w:rsid w:val="00F045C0"/>
    <w:pPr>
      <w:spacing w:before="240"/>
      <w:jc w:val="center"/>
    </w:pPr>
  </w:style>
  <w:style w:type="paragraph" w:customStyle="1" w:styleId="NormalCenteredItalic">
    <w:name w:val="NormalCenteredItalic"/>
    <w:basedOn w:val="NormalCentered"/>
    <w:qFormat/>
    <w:rsid w:val="00872293"/>
    <w:pPr>
      <w:spacing w:before="0"/>
    </w:pPr>
    <w:rPr>
      <w:i/>
    </w:rPr>
  </w:style>
  <w:style w:type="character" w:styleId="Strong">
    <w:name w:val="Strong"/>
    <w:basedOn w:val="DefaultParagraphFont"/>
    <w:uiPriority w:val="22"/>
    <w:qFormat/>
    <w:rsid w:val="000D370D"/>
    <w:rPr>
      <w:b/>
      <w:bCs/>
    </w:rPr>
  </w:style>
  <w:style w:type="paragraph" w:customStyle="1" w:styleId="Normal8pt">
    <w:name w:val="Normal8pt"/>
    <w:basedOn w:val="Normal"/>
    <w:next w:val="Normal"/>
    <w:qFormat/>
    <w:rsid w:val="000F4C40"/>
    <w:rPr>
      <w:rFonts w:cs="Arial"/>
      <w:sz w:val="16"/>
      <w:szCs w:val="16"/>
    </w:rPr>
  </w:style>
  <w:style w:type="character" w:customStyle="1" w:styleId="Superscript">
    <w:name w:val="Superscript"/>
    <w:basedOn w:val="DefaultParagraphFont"/>
    <w:uiPriority w:val="1"/>
    <w:qFormat/>
    <w:rsid w:val="00872293"/>
    <w:rPr>
      <w:vertAlign w:val="superscript"/>
      <w:lang w:val="fr-BE"/>
    </w:rPr>
  </w:style>
  <w:style w:type="character" w:customStyle="1" w:styleId="Underline">
    <w:name w:val="Underline"/>
    <w:basedOn w:val="DefaultParagraphFont"/>
    <w:uiPriority w:val="1"/>
    <w:qFormat/>
    <w:rsid w:val="00872293"/>
    <w:rPr>
      <w:u w:val="single"/>
    </w:rPr>
  </w:style>
  <w:style w:type="paragraph" w:customStyle="1" w:styleId="Zwaar10pt">
    <w:name w:val="Zwaar 10pt"/>
    <w:basedOn w:val="Normal8pt"/>
    <w:next w:val="Normal8pt"/>
    <w:qFormat/>
    <w:rsid w:val="00872293"/>
    <w:rPr>
      <w:b/>
    </w:rPr>
  </w:style>
  <w:style w:type="paragraph" w:styleId="BalloonText">
    <w:name w:val="Balloon Text"/>
    <w:basedOn w:val="Normal"/>
    <w:link w:val="BalloonTextChar"/>
    <w:uiPriority w:val="99"/>
    <w:semiHidden/>
    <w:unhideWhenUsed/>
    <w:rsid w:val="00FD08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08C5"/>
    <w:rPr>
      <w:rFonts w:ascii="Times New Roman" w:eastAsia="Times New Roman" w:hAnsi="Times New Roman" w:cs="Times New Roman"/>
      <w:sz w:val="18"/>
      <w:szCs w:val="18"/>
      <w:lang w:val="en-US"/>
    </w:rPr>
  </w:style>
  <w:style w:type="character" w:styleId="Hyperlink">
    <w:name w:val="Hyperlink"/>
    <w:basedOn w:val="DefaultParagraphFont"/>
    <w:uiPriority w:val="99"/>
    <w:semiHidden/>
    <w:unhideWhenUsed/>
    <w:rsid w:val="00B86F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05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738C0-79FB-3148-974E-472DD4678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2133</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 Leuven</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Moerenhout</dc:creator>
  <cp:keywords/>
  <dc:description/>
  <cp:lastModifiedBy>Huebner, Marianne</cp:lastModifiedBy>
  <cp:revision>2</cp:revision>
  <dcterms:created xsi:type="dcterms:W3CDTF">2020-02-03T21:46:00Z</dcterms:created>
  <dcterms:modified xsi:type="dcterms:W3CDTF">2020-02-03T21:46:00Z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Owner">
    <vt:lpwstr>BAILLMA3@novartis.net</vt:lpwstr>
  </property>
  <property fmtid="{D5CDD505-2E9C-101B-9397-08002B2CF9AE}" pid="5" name="MSIP_Label_4929bff8-5b33-42aa-95d2-28f72e792cb0_SetDate">
    <vt:lpwstr>2020-02-03T12:13:57.5228143Z</vt:lpwstr>
  </property>
  <property fmtid="{D5CDD505-2E9C-101B-9397-08002B2CF9AE}" pid="6" name="MSIP_Label_4929bff8-5b33-42aa-95d2-28f72e792cb0_Name">
    <vt:lpwstr>Business Use Only</vt:lpwstr>
  </property>
  <property fmtid="{D5CDD505-2E9C-101B-9397-08002B2CF9AE}" pid="7" name="MSIP_Label_4929bff8-5b33-42aa-95d2-28f72e792cb0_Application">
    <vt:lpwstr>Microsoft Azure Information Protection</vt:lpwstr>
  </property>
  <property fmtid="{D5CDD505-2E9C-101B-9397-08002B2CF9AE}" pid="8" name="MSIP_Label_4929bff8-5b33-42aa-95d2-28f72e792cb0_ActionId">
    <vt:lpwstr>b0082771-9546-4ce6-bbdc-b978f597fc6b</vt:lpwstr>
  </property>
  <property fmtid="{D5CDD505-2E9C-101B-9397-08002B2CF9AE}" pid="9" name="MSIP_Label_4929bff8-5b33-42aa-95d2-28f72e792cb0_Extended_MSFT_Method">
    <vt:lpwstr>Automatic</vt:lpwstr>
  </property>
  <property fmtid="{D5CDD505-2E9C-101B-9397-08002B2CF9AE}" pid="10" name="Confidentiality">
    <vt:lpwstr>Business Use Only</vt:lpwstr>
  </property>
</Properties>
</file>